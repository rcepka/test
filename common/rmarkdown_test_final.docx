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351C" w14:textId="77777777" w:rsidR="00801F6C" w:rsidRDefault="00DF46DF">
      <w:pPr>
        <w:pStyle w:val="Heading1"/>
      </w:pPr>
      <w:bookmarkStart w:id="0" w:name="r-markdown"/>
      <w:r>
        <w:t>R Markdown</w:t>
      </w:r>
    </w:p>
    <w:p w14:paraId="4CEB4239" w14:textId="796F6440" w:rsidR="00801F6C" w:rsidRDefault="00DF46DF">
      <w:pPr>
        <w:pStyle w:val="FirstParagraph"/>
      </w:pPr>
      <w:r>
        <w:t xml:space="preserve">This is an R Markdown document. Markdown is a simple formatting syntax for authoring HTML, PDF, and MS Word documents. For more </w:t>
      </w:r>
      <w:del w:id="1" w:author="Robert Cepka" w:date="2022-03-19T18:35:00Z">
        <w:r w:rsidDel="003443FF">
          <w:delText xml:space="preserve">details </w:delText>
        </w:r>
      </w:del>
      <w:r>
        <w:t xml:space="preserve">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8585062" w14:textId="77777777" w:rsidR="00801F6C" w:rsidRDefault="00DF46DF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F10AAF9" w14:textId="77777777" w:rsidR="00801F6C" w:rsidRDefault="00DF46D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D7BF788" w14:textId="77777777" w:rsidR="00801F6C" w:rsidRDefault="00DF46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D41DF5" w14:textId="77777777" w:rsidR="00801F6C" w:rsidRDefault="00DF46DF">
      <w:pPr>
        <w:pStyle w:val="Heading2"/>
      </w:pPr>
      <w:bookmarkStart w:id="2" w:name="including-plots"/>
      <w:r>
        <w:t>Including Plots</w:t>
      </w:r>
    </w:p>
    <w:p w14:paraId="2F8E1C18" w14:textId="6451FCB1" w:rsidR="00801F6C" w:rsidRDefault="00DF46DF">
      <w:pPr>
        <w:pStyle w:val="FirstParagraph"/>
      </w:pPr>
      <w:r>
        <w:t>You can also embed plots, for example like this</w:t>
      </w:r>
      <w:ins w:id="3" w:author="Robert Cepka" w:date="2022-03-19T18:35:00Z">
        <w:r w:rsidR="003443FF">
          <w:t xml:space="preserve"> chart</w:t>
        </w:r>
      </w:ins>
      <w:r>
        <w:t>:</w:t>
      </w:r>
    </w:p>
    <w:p w14:paraId="79D88142" w14:textId="77777777" w:rsidR="00801F6C" w:rsidRDefault="00DF46D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(pressure)</w:t>
      </w:r>
    </w:p>
    <w:p w14:paraId="01E3B831" w14:textId="77777777" w:rsidR="00801F6C" w:rsidRDefault="00DF46DF">
      <w:pPr>
        <w:pStyle w:val="FirstParagraph"/>
      </w:pPr>
      <w:r>
        <w:rPr>
          <w:noProof/>
        </w:rPr>
        <w:drawing>
          <wp:inline distT="0" distB="0" distL="0" distR="0" wp14:anchorId="4D996CFC" wp14:editId="11F6DA1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markdown_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DE2FB" w14:textId="77777777" w:rsidR="00801F6C" w:rsidRDefault="00DF46D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2"/>
    </w:p>
    <w:sectPr w:rsidR="00801F6C" w:rsidSect="0047740A">
      <w:headerReference w:type="default" r:id="rId9"/>
      <w:footerReference w:type="default" r:id="rId10"/>
      <w:pgSz w:w="12240" w:h="15840"/>
      <w:pgMar w:top="1134" w:right="1077" w:bottom="1134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B57B" w14:textId="77777777" w:rsidR="00DF46DF" w:rsidRDefault="00DF46DF">
      <w:pPr>
        <w:spacing w:after="0"/>
      </w:pPr>
      <w:r>
        <w:separator/>
      </w:r>
    </w:p>
  </w:endnote>
  <w:endnote w:type="continuationSeparator" w:id="0">
    <w:p w14:paraId="240239E5" w14:textId="77777777" w:rsidR="00DF46DF" w:rsidRDefault="00DF4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9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AC66C" w14:textId="77777777" w:rsidR="0047740A" w:rsidRDefault="00DF4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AEFBC" w14:textId="77777777" w:rsidR="0047740A" w:rsidRDefault="00DF4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0707" w14:textId="77777777" w:rsidR="00DF46DF" w:rsidRDefault="00DF46DF">
      <w:r>
        <w:separator/>
      </w:r>
    </w:p>
  </w:footnote>
  <w:footnote w:type="continuationSeparator" w:id="0">
    <w:p w14:paraId="20235534" w14:textId="77777777" w:rsidR="00DF46DF" w:rsidRDefault="00DF4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C27F" w14:textId="77777777" w:rsidR="003E672E" w:rsidRDefault="00DF46D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76D331A" wp14:editId="534E380C">
          <wp:simplePos x="0" y="0"/>
          <wp:positionH relativeFrom="column">
            <wp:posOffset>6026785</wp:posOffset>
          </wp:positionH>
          <wp:positionV relativeFrom="paragraph">
            <wp:posOffset>-226060</wp:posOffset>
          </wp:positionV>
          <wp:extent cx="452903" cy="4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903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C89C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Cepka">
    <w15:presenceInfo w15:providerId="Windows Live" w15:userId="95bee28544188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C"/>
    <w:rsid w:val="003443FF"/>
    <w:rsid w:val="00801F6C"/>
    <w:rsid w:val="00D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09F8"/>
  <w15:docId w15:val="{2C114554-CDB7-4106-B30C-3E5DBFD4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E672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672E"/>
  </w:style>
  <w:style w:type="paragraph" w:styleId="Footer">
    <w:name w:val="footer"/>
    <w:basedOn w:val="Normal"/>
    <w:link w:val="FooterChar"/>
    <w:uiPriority w:val="99"/>
    <w:unhideWhenUsed/>
    <w:rsid w:val="003E672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Cepka</dc:creator>
  <cp:keywords/>
  <cp:lastModifiedBy>Robert Cepka</cp:lastModifiedBy>
  <cp:revision>2</cp:revision>
  <dcterms:created xsi:type="dcterms:W3CDTF">2022-03-19T17:36:00Z</dcterms:created>
  <dcterms:modified xsi:type="dcterms:W3CDTF">2022-03-19T17:36:00Z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